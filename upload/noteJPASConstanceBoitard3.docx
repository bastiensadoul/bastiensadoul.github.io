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18F" w:rsidRDefault="0096118F" w:rsidP="00AC7E0B">
      <w:pPr>
        <w:jc w:val="both"/>
        <w:rPr>
          <w:ins w:id="0" w:author="Constance" w:date="2014-11-28T09:07:00Z"/>
          <w:rFonts w:ascii="Times New Roman" w:hAnsi="Times New Roman" w:cs="Times New Roman"/>
          <w:b/>
          <w:color w:val="313131"/>
          <w:sz w:val="24"/>
          <w:szCs w:val="24"/>
          <w:u w:val="single"/>
          <w:lang w:val="fr-FR"/>
        </w:rPr>
      </w:pPr>
    </w:p>
    <w:p w:rsidR="00000000" w:rsidRDefault="0096118F">
      <w:pPr>
        <w:ind w:left="-709"/>
        <w:rPr>
          <w:del w:id="1" w:author="Constance" w:date="2014-11-28T09:05:00Z"/>
          <w:rFonts w:ascii="Times New Roman" w:hAnsi="Times New Roman" w:cs="Times New Roman"/>
          <w:b/>
          <w:color w:val="313131"/>
          <w:sz w:val="24"/>
          <w:szCs w:val="24"/>
          <w:u w:val="single"/>
          <w:lang w:val="fr-FR"/>
        </w:rPr>
      </w:pPr>
      <w:ins w:id="2" w:author="Constance" w:date="2014-11-28T09:06:00Z">
        <w:r>
          <w:rPr>
            <w:rFonts w:ascii="Times New Roman" w:hAnsi="Times New Roman" w:cs="Times New Roman"/>
            <w:b/>
            <w:color w:val="313131"/>
            <w:sz w:val="24"/>
            <w:szCs w:val="24"/>
            <w:u w:val="single"/>
            <w:lang w:val="fr-FR"/>
          </w:rPr>
          <w:t>Des neurones spécialisés permettent aux abeilles de résoudre des problèmes cognitifs complexes.</w:t>
        </w:r>
      </w:ins>
    </w:p>
    <w:p w:rsidR="00AC7E0B" w:rsidRPr="0069301A" w:rsidDel="0096118F" w:rsidRDefault="00A1712F" w:rsidP="00260E13">
      <w:pPr>
        <w:ind w:left="-709"/>
        <w:rPr>
          <w:del w:id="3" w:author="Constance" w:date="2014-11-28T09:06:00Z"/>
          <w:rFonts w:ascii="Times New Roman" w:hAnsi="Times New Roman" w:cs="Times New Roman"/>
          <w:b/>
          <w:color w:val="313131"/>
          <w:sz w:val="24"/>
          <w:szCs w:val="24"/>
          <w:u w:val="single"/>
          <w:lang w:val="fr-FR"/>
        </w:rPr>
      </w:pPr>
      <w:del w:id="4" w:author="Constance" w:date="2014-11-28T09:06:00Z">
        <w:r w:rsidDel="0096118F">
          <w:rPr>
            <w:rFonts w:ascii="Times New Roman" w:hAnsi="Times New Roman" w:cs="Times New Roman"/>
            <w:b/>
            <w:color w:val="313131"/>
            <w:sz w:val="24"/>
            <w:szCs w:val="24"/>
            <w:u w:val="single"/>
            <w:lang w:val="fr-FR"/>
          </w:rPr>
          <w:delText>Des neurones spécialisé</w:delText>
        </w:r>
        <w:r w:rsidR="00A23684" w:rsidDel="0096118F">
          <w:rPr>
            <w:rFonts w:ascii="Times New Roman" w:hAnsi="Times New Roman" w:cs="Times New Roman"/>
            <w:b/>
            <w:color w:val="313131"/>
            <w:sz w:val="24"/>
            <w:szCs w:val="24"/>
            <w:u w:val="single"/>
            <w:lang w:val="fr-FR"/>
          </w:rPr>
          <w:delText>s</w:delText>
        </w:r>
        <w:r w:rsidDel="0096118F">
          <w:rPr>
            <w:rFonts w:ascii="Times New Roman" w:hAnsi="Times New Roman" w:cs="Times New Roman"/>
            <w:b/>
            <w:color w:val="313131"/>
            <w:sz w:val="24"/>
            <w:szCs w:val="24"/>
            <w:u w:val="single"/>
            <w:lang w:val="fr-FR"/>
          </w:rPr>
          <w:delText xml:space="preserve"> permettent aux </w:delText>
        </w:r>
        <w:r w:rsidR="000B2EA0" w:rsidDel="0096118F">
          <w:rPr>
            <w:rFonts w:ascii="Times New Roman" w:hAnsi="Times New Roman" w:cs="Times New Roman"/>
            <w:b/>
            <w:color w:val="313131"/>
            <w:sz w:val="24"/>
            <w:szCs w:val="24"/>
            <w:u w:val="single"/>
            <w:lang w:val="fr-FR"/>
          </w:rPr>
          <w:delText xml:space="preserve">abeilles </w:delText>
        </w:r>
        <w:r w:rsidDel="0096118F">
          <w:rPr>
            <w:rFonts w:ascii="Times New Roman" w:hAnsi="Times New Roman" w:cs="Times New Roman"/>
            <w:b/>
            <w:color w:val="313131"/>
            <w:sz w:val="24"/>
            <w:szCs w:val="24"/>
            <w:u w:val="single"/>
            <w:lang w:val="fr-FR"/>
          </w:rPr>
          <w:delText>de</w:delText>
        </w:r>
        <w:r w:rsidR="000B2EA0" w:rsidDel="0096118F">
          <w:rPr>
            <w:rFonts w:ascii="Times New Roman" w:hAnsi="Times New Roman" w:cs="Times New Roman"/>
            <w:b/>
            <w:color w:val="313131"/>
            <w:sz w:val="24"/>
            <w:szCs w:val="24"/>
            <w:u w:val="single"/>
            <w:lang w:val="fr-FR"/>
          </w:rPr>
          <w:delText xml:space="preserve"> résoudre des problèmes complexes.</w:delText>
        </w:r>
      </w:del>
    </w:p>
    <w:p w:rsidR="00AC7E0B" w:rsidRPr="00833CD1" w:rsidDel="0096118F" w:rsidRDefault="00AC7E0B" w:rsidP="00AC7E0B">
      <w:pPr>
        <w:jc w:val="both"/>
        <w:rPr>
          <w:del w:id="5" w:author="Constance" w:date="2014-11-28T09:06:00Z"/>
          <w:rFonts w:ascii="Times New Roman" w:hAnsi="Times New Roman" w:cs="Times New Roman"/>
          <w:color w:val="313131"/>
          <w:sz w:val="24"/>
          <w:szCs w:val="24"/>
          <w:lang w:val="fr-FR"/>
        </w:rPr>
      </w:pPr>
    </w:p>
    <w:p w:rsidR="00AC7E0B" w:rsidRPr="00833CD1" w:rsidRDefault="00AC7E0B" w:rsidP="00AC7E0B">
      <w:pPr>
        <w:jc w:val="both"/>
        <w:rPr>
          <w:rFonts w:ascii="Times New Roman" w:hAnsi="Times New Roman" w:cs="Times New Roman"/>
          <w:color w:val="000000"/>
          <w:sz w:val="24"/>
          <w:szCs w:val="24"/>
          <w:lang w:val="fr-FR"/>
        </w:rPr>
        <w:sectPr w:rsidR="00AC7E0B" w:rsidRPr="00833CD1">
          <w:headerReference w:type="default" r:id="rId6"/>
          <w:type w:val="continuous"/>
          <w:pgSz w:w="11900" w:h="16840"/>
          <w:pgMar w:top="874" w:right="1417" w:bottom="1134" w:left="1560" w:header="426" w:footer="708" w:gutter="0"/>
          <w:cols w:space="1142"/>
          <w:docGrid w:linePitch="360"/>
        </w:sectPr>
      </w:pPr>
    </w:p>
    <w:p w:rsidR="0096118F" w:rsidRDefault="0096118F" w:rsidP="00AD06CE">
      <w:pPr>
        <w:spacing w:after="0"/>
        <w:ind w:left="-567" w:right="-574"/>
        <w:jc w:val="both"/>
        <w:rPr>
          <w:ins w:id="6" w:author="Constance" w:date="2014-11-28T09:06:00Z"/>
          <w:rFonts w:ascii="Times New Roman" w:hAnsi="Times New Roman" w:cs="Times New Roman"/>
          <w:color w:val="000000"/>
          <w:sz w:val="24"/>
          <w:szCs w:val="24"/>
          <w:lang w:val="fr-FR"/>
        </w:rPr>
      </w:pPr>
    </w:p>
    <w:p w:rsidR="0096118F" w:rsidRDefault="0096118F" w:rsidP="00AD06CE">
      <w:pPr>
        <w:spacing w:after="0"/>
        <w:ind w:left="-567" w:right="-574"/>
        <w:jc w:val="both"/>
        <w:rPr>
          <w:ins w:id="7" w:author="Constance" w:date="2014-11-28T09:06:00Z"/>
          <w:rFonts w:ascii="Times New Roman" w:hAnsi="Times New Roman" w:cs="Times New Roman"/>
          <w:color w:val="000000"/>
          <w:sz w:val="24"/>
          <w:szCs w:val="24"/>
          <w:lang w:val="fr-FR"/>
        </w:rPr>
      </w:pPr>
    </w:p>
    <w:p w:rsidR="00AD06CE" w:rsidRPr="00F3233E" w:rsidRDefault="00272E77" w:rsidP="00AD06CE">
      <w:pPr>
        <w:spacing w:after="0"/>
        <w:ind w:left="-567" w:right="-574"/>
        <w:jc w:val="both"/>
        <w:rPr>
          <w:rFonts w:ascii="Times New Roman" w:hAnsi="Times New Roman"/>
          <w:color w:val="0070C0"/>
          <w:sz w:val="24"/>
          <w:szCs w:val="24"/>
          <w:lang w:val="fr-FR"/>
        </w:rPr>
      </w:pPr>
      <w:r w:rsidRPr="00A23FA9">
        <w:rPr>
          <w:noProof/>
          <w:color w:val="000000"/>
          <w:sz w:val="23"/>
          <w:szCs w:val="23"/>
          <w:lang w:val="fr-FR" w:eastAsia="fr-FR"/>
        </w:rPr>
        <w:pict>
          <v:shapetype id="_x0000_t202" coordsize="21600,21600" o:spt="202" path="m,l,21600r21600,l21600,xe">
            <v:stroke joinstyle="miter"/>
            <v:path gradientshapeok="t" o:connecttype="rect"/>
          </v:shapetype>
          <v:shape id="Zone de texte 7" o:spid="_x0000_s1026" type="#_x0000_t202" style="position:absolute;left:0;text-align:left;margin-left:0;margin-top:312.6pt;width:159.95pt;height:86.2pt;z-index:251661312;visibility:visible;mso-position-horizontal:center;mso-position-horizontal-relative:margin;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" filled="f" stroked="f">
            <v:path arrowok="t"/>
            <v:textbox>
              <w:txbxContent>
                <w:p w:rsidR="00E95ED2" w:rsidRPr="00D74392" w:rsidDel="001246CE" w:rsidRDefault="001246CE" w:rsidP="008B32B4">
                  <w:pPr>
                    <w:jc w:val="both"/>
                    <w:rPr>
                      <w:del w:id="8" w:author="Constance" w:date="2014-11-28T09:11:00Z"/>
                      <w:color w:val="000000"/>
                      <w:sz w:val="16"/>
                      <w:szCs w:val="16"/>
                      <w:lang w:val="fr-FR"/>
                    </w:rPr>
                  </w:pPr>
                  <w:ins w:id="9" w:author="Constance" w:date="2014-11-28T09:10:00Z">
                    <w:r>
                      <w:rPr>
                        <w:i/>
                        <w:color w:val="000000"/>
                        <w:sz w:val="16"/>
                        <w:szCs w:val="16"/>
                        <w:lang w:val="fr-FR"/>
                      </w:rPr>
                      <w:t>C</w:t>
                    </w:r>
                  </w:ins>
                  <w:del w:id="10" w:author="Constance" w:date="2014-11-28T09:10:00Z">
                    <w:r w:rsidR="008B32B4" w:rsidDel="001246CE">
                      <w:rPr>
                        <w:i/>
                        <w:color w:val="000000"/>
                        <w:sz w:val="16"/>
                        <w:szCs w:val="16"/>
                        <w:lang w:val="fr-FR"/>
                      </w:rPr>
                      <w:delText>Vue frontale d'une tête d'abeille, présentant le c</w:delText>
                    </w:r>
                  </w:del>
                  <w:r w:rsidR="008B32B4">
                    <w:rPr>
                      <w:i/>
                      <w:color w:val="000000"/>
                      <w:sz w:val="16"/>
                      <w:szCs w:val="16"/>
                      <w:lang w:val="fr-FR"/>
                    </w:rPr>
                    <w:t xml:space="preserve">erveau schématisé </w:t>
                  </w:r>
                  <w:del w:id="11" w:author="Constance" w:date="2014-11-28T09:13:00Z">
                    <w:r w:rsidR="008B32B4" w:rsidDel="00EA66CD">
                      <w:rPr>
                        <w:i/>
                        <w:color w:val="000000"/>
                        <w:sz w:val="16"/>
                        <w:szCs w:val="16"/>
                        <w:lang w:val="fr-FR"/>
                      </w:rPr>
                      <w:delText>en couleurs</w:delText>
                    </w:r>
                  </w:del>
                  <w:ins w:id="12" w:author="Constance" w:date="2014-11-28T09:10:00Z">
                    <w:r>
                      <w:rPr>
                        <w:i/>
                        <w:color w:val="000000"/>
                        <w:sz w:val="16"/>
                        <w:szCs w:val="16"/>
                        <w:lang w:val="fr-FR"/>
                      </w:rPr>
                      <w:t>de l'abeille</w:t>
                    </w:r>
                  </w:ins>
                  <w:r w:rsidR="008B32B4">
                    <w:rPr>
                      <w:i/>
                      <w:color w:val="000000"/>
                      <w:sz w:val="16"/>
                      <w:szCs w:val="16"/>
                      <w:lang w:val="fr-FR"/>
                    </w:rPr>
                    <w:t>. Les corps pédonculés sont les structures rouge</w:t>
                  </w:r>
                  <w:r w:rsidR="00C55C54">
                    <w:rPr>
                      <w:i/>
                      <w:color w:val="000000"/>
                      <w:sz w:val="16"/>
                      <w:szCs w:val="16"/>
                      <w:lang w:val="fr-FR"/>
                    </w:rPr>
                    <w:t>s</w:t>
                  </w:r>
                  <w:r w:rsidR="008B32B4">
                    <w:rPr>
                      <w:i/>
                      <w:color w:val="000000"/>
                      <w:sz w:val="16"/>
                      <w:szCs w:val="16"/>
                      <w:lang w:val="fr-FR"/>
                    </w:rPr>
                    <w:t>,</w:t>
                  </w:r>
                  <w:ins w:id="13" w:author="Constance" w:date="2014-11-28T09:11:00Z">
                    <w:r>
                      <w:rPr>
                        <w:i/>
                        <w:color w:val="000000"/>
                        <w:sz w:val="16"/>
                        <w:szCs w:val="16"/>
                        <w:lang w:val="fr-FR"/>
                      </w:rPr>
                      <w:t xml:space="preserve"> l</w:t>
                    </w:r>
                  </w:ins>
                  <w:del w:id="14" w:author="Constance" w:date="2014-11-28T09:11:00Z">
                    <w:r w:rsidR="00C55C54" w:rsidDel="001246CE">
                      <w:rPr>
                        <w:i/>
                        <w:color w:val="000000"/>
                        <w:sz w:val="16"/>
                        <w:szCs w:val="16"/>
                        <w:lang w:val="fr-FR"/>
                      </w:rPr>
                      <w:delText xml:space="preserve"> avec les lobes ronds vers le bas et les calices en coupes vers le haut. L</w:delText>
                    </w:r>
                  </w:del>
                  <w:r w:rsidR="008B32B4">
                    <w:rPr>
                      <w:i/>
                      <w:color w:val="000000"/>
                      <w:sz w:val="16"/>
                      <w:szCs w:val="16"/>
                      <w:lang w:val="fr-FR"/>
                    </w:rPr>
                    <w:t>es aires visuelles sont représentée</w:t>
                  </w:r>
                  <w:r w:rsidR="00C55C54">
                    <w:rPr>
                      <w:i/>
                      <w:color w:val="000000"/>
                      <w:sz w:val="16"/>
                      <w:szCs w:val="16"/>
                      <w:lang w:val="fr-FR"/>
                    </w:rPr>
                    <w:t>s en jaune</w:t>
                  </w:r>
                  <w:r w:rsidR="008B32B4">
                    <w:rPr>
                      <w:i/>
                      <w:color w:val="000000"/>
                      <w:sz w:val="16"/>
                      <w:szCs w:val="16"/>
                      <w:lang w:val="fr-FR"/>
                    </w:rPr>
                    <w:t xml:space="preserve"> et les aires olfactives en </w:t>
                  </w:r>
                  <w:del w:id="15" w:author="Constance" w:date="2014-11-28T09:11:00Z">
                    <w:r w:rsidR="008B32B4" w:rsidDel="001246CE">
                      <w:rPr>
                        <w:i/>
                        <w:color w:val="000000"/>
                        <w:sz w:val="16"/>
                        <w:szCs w:val="16"/>
                        <w:lang w:val="fr-FR"/>
                      </w:rPr>
                      <w:delText>vert</w:delText>
                    </w:r>
                  </w:del>
                  <w:ins w:id="16" w:author="Constance" w:date="2014-11-28T09:11:00Z">
                    <w:r>
                      <w:rPr>
                        <w:i/>
                        <w:color w:val="000000"/>
                        <w:sz w:val="16"/>
                        <w:szCs w:val="16"/>
                        <w:lang w:val="fr-FR"/>
                      </w:rPr>
                      <w:t>bleu</w:t>
                    </w:r>
                  </w:ins>
                  <w:r w:rsidR="008B32B4">
                    <w:rPr>
                      <w:i/>
                      <w:color w:val="000000"/>
                      <w:sz w:val="16"/>
                      <w:szCs w:val="16"/>
                      <w:lang w:val="fr-FR"/>
                    </w:rPr>
                    <w:t>.</w:t>
                  </w:r>
                  <w:ins w:id="17" w:author="Constance" w:date="2014-11-28T09:11:00Z">
                    <w:r>
                      <w:rPr>
                        <w:i/>
                        <w:color w:val="000000"/>
                        <w:sz w:val="16"/>
                        <w:szCs w:val="16"/>
                        <w:lang w:val="fr-FR"/>
                      </w:rPr>
                      <w:t xml:space="preserve"> </w:t>
                    </w:r>
                  </w:ins>
                  <w:ins w:id="18" w:author="Constance" w:date="2014-11-28T09:14:00Z">
                    <w:r w:rsidR="00272E77">
                      <w:rPr>
                        <w:i/>
                        <w:color w:val="000000"/>
                        <w:sz w:val="16"/>
                        <w:szCs w:val="16"/>
                        <w:lang w:val="fr-FR"/>
                      </w:rPr>
                      <w:t>La partie de droite montre la ramification de neurones olfactifs dans le lobe antennaire (en bas) et les corps pédonculés</w:t>
                    </w:r>
                  </w:ins>
                  <w:ins w:id="19" w:author="Constance" w:date="2014-11-28T09:15:00Z">
                    <w:r w:rsidR="00272E77">
                      <w:rPr>
                        <w:i/>
                        <w:color w:val="000000"/>
                        <w:sz w:val="16"/>
                        <w:szCs w:val="16"/>
                        <w:lang w:val="fr-FR"/>
                      </w:rPr>
                      <w:t xml:space="preserve"> </w:t>
                    </w:r>
                  </w:ins>
                  <w:ins w:id="20" w:author="Constance" w:date="2014-11-28T09:14:00Z">
                    <w:r w:rsidR="00272E77">
                      <w:rPr>
                        <w:i/>
                        <w:color w:val="000000"/>
                        <w:sz w:val="16"/>
                        <w:szCs w:val="16"/>
                        <w:lang w:val="fr-FR"/>
                      </w:rPr>
                      <w:t>(en haut).</w:t>
                    </w:r>
                  </w:ins>
                </w:p>
                <w:p w:rsidR="00E95ED2" w:rsidRDefault="00E95ED2" w:rsidP="008B32B4">
                  <w:pPr>
                    <w:jc w:val="both"/>
                  </w:pPr>
                </w:p>
              </w:txbxContent>
            </v:textbox>
            <w10:wrap type="square" anchorx="margin"/>
          </v:shape>
        </w:pict>
      </w:r>
      <w:ins w:id="21" w:author="Constance" w:date="2014-11-28T09:13:00Z">
        <w:r w:rsidR="00EA66CD">
          <w:rPr>
            <w:noProof/>
            <w:color w:val="000000"/>
            <w:sz w:val="23"/>
            <w:szCs w:val="23"/>
            <w:lang w:val="fr-FR" w:eastAsia="fr-FR"/>
          </w:rPr>
          <w:drawing>
            <wp:anchor distT="0" distB="0" distL="114300" distR="114300" simplePos="0" relativeHeight="251662336" behindDoc="0" locked="0" layoutInCell="1" allowOverlap="1">
              <wp:simplePos x="0" y="0"/>
              <wp:positionH relativeFrom="margin">
                <wp:align>center</wp:align>
              </wp:positionH>
              <wp:positionV relativeFrom="paragraph">
                <wp:posOffset>2626360</wp:posOffset>
              </wp:positionV>
              <wp:extent cx="2190750" cy="1399540"/>
              <wp:effectExtent l="19050" t="0" r="0" b="0"/>
              <wp:wrapSquare wrapText="bothSides"/>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90750" cy="1399540"/>
                      </a:xfrm>
                      <a:prstGeom prst="rect">
                        <a:avLst/>
                      </a:prstGeom>
                      <a:noFill/>
                    </pic:spPr>
                  </pic:pic>
                </a:graphicData>
              </a:graphic>
            </wp:anchor>
          </w:drawing>
        </w:r>
      </w:ins>
      <w:r w:rsidR="00377EFC">
        <w:rPr>
          <w:rFonts w:ascii="Times New Roman" w:hAnsi="Times New Roman" w:cs="Times New Roman"/>
          <w:color w:val="000000"/>
          <w:sz w:val="24"/>
          <w:szCs w:val="24"/>
          <w:lang w:val="fr-FR"/>
        </w:rPr>
        <w:t>Dans la nature, les animaux appren</w:t>
      </w:r>
      <w:r w:rsidR="006A4C57">
        <w:rPr>
          <w:rFonts w:ascii="Times New Roman" w:hAnsi="Times New Roman" w:cs="Times New Roman"/>
          <w:color w:val="000000"/>
          <w:sz w:val="24"/>
          <w:szCs w:val="24"/>
          <w:lang w:val="fr-FR"/>
        </w:rPr>
        <w:t>nent</w:t>
      </w:r>
      <w:ins w:id="22" w:author="Constance" w:date="2014-11-28T08:57:00Z">
        <w:r w:rsidR="003B0860">
          <w:rPr>
            <w:rFonts w:ascii="Times New Roman" w:hAnsi="Times New Roman" w:cs="Times New Roman"/>
            <w:color w:val="000000"/>
            <w:sz w:val="24"/>
            <w:szCs w:val="24"/>
            <w:lang w:val="fr-FR"/>
          </w:rPr>
          <w:t xml:space="preserve"> à</w:t>
        </w:r>
      </w:ins>
      <w:r w:rsidR="00377EFC">
        <w:rPr>
          <w:rFonts w:ascii="Times New Roman" w:hAnsi="Times New Roman" w:cs="Times New Roman"/>
          <w:color w:val="000000"/>
          <w:sz w:val="24"/>
          <w:szCs w:val="24"/>
          <w:lang w:val="fr-FR"/>
        </w:rPr>
        <w:t xml:space="preserve"> </w:t>
      </w:r>
      <w:r w:rsidR="00A23684">
        <w:rPr>
          <w:rFonts w:ascii="Times New Roman" w:hAnsi="Times New Roman" w:cs="Times New Roman"/>
          <w:color w:val="000000"/>
          <w:sz w:val="24"/>
          <w:szCs w:val="24"/>
          <w:lang w:val="fr-FR"/>
        </w:rPr>
        <w:t>associer</w:t>
      </w:r>
      <w:r w:rsidR="00377EFC">
        <w:rPr>
          <w:rFonts w:ascii="Times New Roman" w:hAnsi="Times New Roman" w:cs="Times New Roman"/>
          <w:color w:val="000000"/>
          <w:sz w:val="24"/>
          <w:szCs w:val="24"/>
          <w:lang w:val="fr-FR"/>
        </w:rPr>
        <w:t xml:space="preserve"> entre</w:t>
      </w:r>
      <w:r w:rsidR="00A23684">
        <w:rPr>
          <w:rFonts w:ascii="Times New Roman" w:hAnsi="Times New Roman" w:cs="Times New Roman"/>
          <w:color w:val="000000"/>
          <w:sz w:val="24"/>
          <w:szCs w:val="24"/>
          <w:lang w:val="fr-FR"/>
        </w:rPr>
        <w:t xml:space="preserve"> eux</w:t>
      </w:r>
      <w:r w:rsidR="00377EFC">
        <w:rPr>
          <w:rFonts w:ascii="Times New Roman" w:hAnsi="Times New Roman" w:cs="Times New Roman"/>
          <w:color w:val="000000"/>
          <w:sz w:val="24"/>
          <w:szCs w:val="24"/>
          <w:lang w:val="fr-FR"/>
        </w:rPr>
        <w:t xml:space="preserve"> les événements sensoriels perçus dans </w:t>
      </w:r>
      <w:del w:id="23" w:author="Constance" w:date="2014-11-28T08:57:00Z">
        <w:r w:rsidR="00377EFC" w:rsidDel="003B0860">
          <w:rPr>
            <w:rFonts w:ascii="Times New Roman" w:hAnsi="Times New Roman" w:cs="Times New Roman"/>
            <w:color w:val="000000"/>
            <w:sz w:val="24"/>
            <w:szCs w:val="24"/>
            <w:lang w:val="fr-FR"/>
          </w:rPr>
          <w:delText xml:space="preserve">leur </w:delText>
        </w:r>
      </w:del>
      <w:ins w:id="24" w:author="Constance" w:date="2014-11-28T08:57:00Z">
        <w:r w:rsidR="003B0860">
          <w:rPr>
            <w:rFonts w:ascii="Times New Roman" w:hAnsi="Times New Roman" w:cs="Times New Roman"/>
            <w:color w:val="000000"/>
            <w:sz w:val="24"/>
            <w:szCs w:val="24"/>
            <w:lang w:val="fr-FR"/>
          </w:rPr>
          <w:t>l'</w:t>
        </w:r>
      </w:ins>
      <w:r w:rsidR="00377EFC">
        <w:rPr>
          <w:rFonts w:ascii="Times New Roman" w:hAnsi="Times New Roman" w:cs="Times New Roman"/>
          <w:color w:val="000000"/>
          <w:sz w:val="24"/>
          <w:szCs w:val="24"/>
          <w:lang w:val="fr-FR"/>
        </w:rPr>
        <w:t>environnement. Ces apprentissage</w:t>
      </w:r>
      <w:r w:rsidR="00C55C54">
        <w:rPr>
          <w:rFonts w:ascii="Times New Roman" w:hAnsi="Times New Roman" w:cs="Times New Roman"/>
          <w:color w:val="000000"/>
          <w:sz w:val="24"/>
          <w:szCs w:val="24"/>
          <w:lang w:val="fr-FR"/>
        </w:rPr>
        <w:t>s</w:t>
      </w:r>
      <w:r w:rsidR="00377EFC">
        <w:rPr>
          <w:rFonts w:ascii="Times New Roman" w:hAnsi="Times New Roman" w:cs="Times New Roman"/>
          <w:color w:val="000000"/>
          <w:sz w:val="24"/>
          <w:szCs w:val="24"/>
          <w:lang w:val="fr-FR"/>
        </w:rPr>
        <w:t xml:space="preserve"> comprennent d</w:t>
      </w:r>
      <w:r w:rsidR="006A4C57">
        <w:rPr>
          <w:rFonts w:ascii="Times New Roman" w:hAnsi="Times New Roman" w:cs="Times New Roman"/>
          <w:color w:val="000000"/>
          <w:sz w:val="24"/>
          <w:szCs w:val="24"/>
          <w:lang w:val="fr-FR"/>
        </w:rPr>
        <w:t>ifférents niveaux de complexité. Le niveau é</w:t>
      </w:r>
      <w:r w:rsidR="00377EFC">
        <w:rPr>
          <w:rFonts w:ascii="Times New Roman" w:hAnsi="Times New Roman" w:cs="Times New Roman"/>
          <w:color w:val="000000"/>
          <w:sz w:val="24"/>
          <w:szCs w:val="24"/>
          <w:lang w:val="fr-FR"/>
        </w:rPr>
        <w:t>lém</w:t>
      </w:r>
      <w:r w:rsidR="006A4C57">
        <w:rPr>
          <w:rFonts w:ascii="Times New Roman" w:hAnsi="Times New Roman" w:cs="Times New Roman"/>
          <w:color w:val="000000"/>
          <w:sz w:val="24"/>
          <w:szCs w:val="24"/>
          <w:lang w:val="fr-FR"/>
        </w:rPr>
        <w:t>entaire implique</w:t>
      </w:r>
      <w:r w:rsidR="00377EFC">
        <w:rPr>
          <w:rFonts w:ascii="Times New Roman" w:hAnsi="Times New Roman" w:cs="Times New Roman"/>
          <w:color w:val="000000"/>
          <w:sz w:val="24"/>
          <w:szCs w:val="24"/>
          <w:lang w:val="fr-FR"/>
        </w:rPr>
        <w:t xml:space="preserve"> des liens simples et non ambigus entre les événements, </w:t>
      </w:r>
      <w:r w:rsidR="0003163A">
        <w:rPr>
          <w:rFonts w:ascii="Times New Roman" w:hAnsi="Times New Roman" w:cs="Times New Roman"/>
          <w:color w:val="000000"/>
          <w:sz w:val="24"/>
          <w:szCs w:val="24"/>
          <w:lang w:val="fr-FR"/>
        </w:rPr>
        <w:t>par exemple</w:t>
      </w:r>
      <w:r w:rsidR="00A23684">
        <w:rPr>
          <w:rFonts w:ascii="Times New Roman" w:hAnsi="Times New Roman" w:cs="Times New Roman"/>
          <w:color w:val="000000"/>
          <w:sz w:val="24"/>
          <w:szCs w:val="24"/>
          <w:lang w:val="fr-FR"/>
        </w:rPr>
        <w:t xml:space="preserve"> quand</w:t>
      </w:r>
      <w:r w:rsidR="0003163A">
        <w:rPr>
          <w:rFonts w:ascii="Times New Roman" w:hAnsi="Times New Roman" w:cs="Times New Roman"/>
          <w:color w:val="000000"/>
          <w:sz w:val="24"/>
          <w:szCs w:val="24"/>
          <w:lang w:val="fr-FR"/>
        </w:rPr>
        <w:t xml:space="preserve"> une odeur donnée est associée à une récompense sucrée, tandis qu'une autre odeur ne l'est pas</w:t>
      </w:r>
      <w:r w:rsidR="006A4C57">
        <w:rPr>
          <w:rFonts w:ascii="Times New Roman" w:hAnsi="Times New Roman" w:cs="Times New Roman"/>
          <w:color w:val="000000"/>
          <w:sz w:val="24"/>
          <w:szCs w:val="24"/>
          <w:lang w:val="fr-FR"/>
        </w:rPr>
        <w:t xml:space="preserve">. </w:t>
      </w:r>
      <w:r w:rsidR="0003163A">
        <w:rPr>
          <w:rFonts w:ascii="Times New Roman" w:hAnsi="Times New Roman" w:cs="Times New Roman"/>
          <w:color w:val="000000"/>
          <w:sz w:val="24"/>
          <w:szCs w:val="24"/>
          <w:lang w:val="fr-FR"/>
        </w:rPr>
        <w:t xml:space="preserve">Les apprentissages dits non élémentaires impliquent, eux, des liens complexes et équivoques entre les stimuli. Par exemple, dans le protocole </w:t>
      </w:r>
      <w:r w:rsidR="00A23684">
        <w:rPr>
          <w:rFonts w:ascii="Times New Roman" w:hAnsi="Times New Roman" w:cs="Times New Roman"/>
          <w:color w:val="000000"/>
          <w:sz w:val="24"/>
          <w:szCs w:val="24"/>
          <w:lang w:val="fr-FR"/>
        </w:rPr>
        <w:t>dit</w:t>
      </w:r>
      <w:del w:id="25" w:author="Constance" w:date="2014-11-28T08:58:00Z">
        <w:r w:rsidR="00A23684" w:rsidDel="003B0860">
          <w:rPr>
            <w:rFonts w:ascii="Times New Roman" w:hAnsi="Times New Roman" w:cs="Times New Roman"/>
            <w:color w:val="000000"/>
            <w:sz w:val="24"/>
            <w:szCs w:val="24"/>
            <w:lang w:val="fr-FR"/>
          </w:rPr>
          <w:delText xml:space="preserve"> «</w:delText>
        </w:r>
      </w:del>
      <w:r w:rsidR="00A23684">
        <w:rPr>
          <w:rFonts w:ascii="Times New Roman" w:hAnsi="Times New Roman" w:cs="Times New Roman"/>
          <w:color w:val="000000"/>
          <w:sz w:val="24"/>
          <w:szCs w:val="24"/>
          <w:lang w:val="fr-FR"/>
        </w:rPr>
        <w:t> </w:t>
      </w:r>
      <w:ins w:id="26" w:author="Constance" w:date="2014-11-28T08:58:00Z">
        <w:r w:rsidR="003B0860">
          <w:rPr>
            <w:rFonts w:ascii="Times New Roman" w:hAnsi="Times New Roman" w:cs="Times New Roman"/>
            <w:color w:val="000000"/>
            <w:sz w:val="24"/>
            <w:szCs w:val="24"/>
            <w:lang w:val="fr-FR"/>
          </w:rPr>
          <w:t>"</w:t>
        </w:r>
      </w:ins>
      <w:r w:rsidR="0003163A">
        <w:rPr>
          <w:rFonts w:ascii="Times New Roman" w:hAnsi="Times New Roman" w:cs="Times New Roman"/>
          <w:color w:val="000000"/>
          <w:sz w:val="24"/>
          <w:szCs w:val="24"/>
          <w:lang w:val="fr-FR"/>
        </w:rPr>
        <w:t>d'inversion de consigne</w:t>
      </w:r>
      <w:ins w:id="27" w:author="Constance" w:date="2014-11-28T08:58:00Z">
        <w:r w:rsidR="003B0860">
          <w:rPr>
            <w:rFonts w:ascii="Times New Roman" w:hAnsi="Times New Roman" w:cs="Times New Roman"/>
            <w:color w:val="000000"/>
            <w:sz w:val="24"/>
            <w:szCs w:val="24"/>
            <w:lang w:val="fr-FR"/>
          </w:rPr>
          <w:t>"</w:t>
        </w:r>
      </w:ins>
      <w:del w:id="28" w:author="Constance" w:date="2014-11-28T08:58:00Z">
        <w:r w:rsidR="00A23684" w:rsidDel="003B0860">
          <w:rPr>
            <w:rFonts w:ascii="Times New Roman" w:hAnsi="Times New Roman" w:cs="Times New Roman"/>
            <w:color w:val="000000"/>
            <w:sz w:val="24"/>
            <w:szCs w:val="24"/>
            <w:lang w:val="fr-FR"/>
          </w:rPr>
          <w:delText> »</w:delText>
        </w:r>
      </w:del>
      <w:r w:rsidR="0003163A">
        <w:rPr>
          <w:rFonts w:ascii="Times New Roman" w:hAnsi="Times New Roman" w:cs="Times New Roman"/>
          <w:color w:val="000000"/>
          <w:sz w:val="24"/>
          <w:szCs w:val="24"/>
          <w:lang w:val="fr-FR"/>
        </w:rPr>
        <w:t xml:space="preserve">, les animaux apprennent lors d'une première phase </w:t>
      </w:r>
      <w:r w:rsidR="006A4C57">
        <w:rPr>
          <w:rFonts w:ascii="Times New Roman" w:hAnsi="Times New Roman" w:cs="Times New Roman"/>
          <w:color w:val="000000"/>
          <w:sz w:val="24"/>
          <w:szCs w:val="24"/>
          <w:lang w:val="fr-FR"/>
        </w:rPr>
        <w:t xml:space="preserve">à discriminer deux odeurs, l'une récompensée et l'autre pas, </w:t>
      </w:r>
      <w:r w:rsidR="0003163A">
        <w:rPr>
          <w:rFonts w:ascii="Times New Roman" w:hAnsi="Times New Roman" w:cs="Times New Roman"/>
          <w:color w:val="000000"/>
          <w:sz w:val="24"/>
          <w:szCs w:val="24"/>
          <w:lang w:val="fr-FR"/>
        </w:rPr>
        <w:t xml:space="preserve">alors que </w:t>
      </w:r>
      <w:r w:rsidR="00A23684">
        <w:rPr>
          <w:rFonts w:ascii="Times New Roman" w:hAnsi="Times New Roman" w:cs="Times New Roman"/>
          <w:color w:val="000000"/>
          <w:sz w:val="24"/>
          <w:szCs w:val="24"/>
          <w:lang w:val="fr-FR"/>
        </w:rPr>
        <w:t xml:space="preserve">lors d’une seconde phase, </w:t>
      </w:r>
      <w:r w:rsidR="0003163A">
        <w:rPr>
          <w:rFonts w:ascii="Times New Roman" w:hAnsi="Times New Roman" w:cs="Times New Roman"/>
          <w:color w:val="000000"/>
          <w:sz w:val="24"/>
          <w:szCs w:val="24"/>
          <w:lang w:val="fr-FR"/>
        </w:rPr>
        <w:t xml:space="preserve">la </w:t>
      </w:r>
      <w:r w:rsidR="006A4C57">
        <w:rPr>
          <w:rFonts w:ascii="Times New Roman" w:hAnsi="Times New Roman" w:cs="Times New Roman"/>
          <w:color w:val="000000"/>
          <w:sz w:val="24"/>
          <w:szCs w:val="24"/>
          <w:lang w:val="fr-FR"/>
        </w:rPr>
        <w:t xml:space="preserve">règle </w:t>
      </w:r>
      <w:r w:rsidR="0003163A">
        <w:rPr>
          <w:rFonts w:ascii="Times New Roman" w:hAnsi="Times New Roman" w:cs="Times New Roman"/>
          <w:color w:val="000000"/>
          <w:sz w:val="24"/>
          <w:szCs w:val="24"/>
          <w:lang w:val="fr-FR"/>
        </w:rPr>
        <w:t>est inversée</w:t>
      </w:r>
      <w:r w:rsidR="006A4C57">
        <w:rPr>
          <w:rFonts w:ascii="Times New Roman" w:hAnsi="Times New Roman" w:cs="Times New Roman"/>
          <w:color w:val="000000"/>
          <w:sz w:val="24"/>
          <w:szCs w:val="24"/>
          <w:lang w:val="fr-FR"/>
        </w:rPr>
        <w:t xml:space="preserve">. </w:t>
      </w:r>
      <w:r w:rsidR="0003163A">
        <w:rPr>
          <w:rFonts w:ascii="Times New Roman" w:hAnsi="Times New Roman"/>
          <w:sz w:val="24"/>
          <w:szCs w:val="28"/>
          <w:lang w:val="fr-FR"/>
        </w:rPr>
        <w:t xml:space="preserve">Cet apprentissage est complexe car les liens odeur-récompense sont </w:t>
      </w:r>
      <w:r w:rsidR="00A23684">
        <w:rPr>
          <w:rFonts w:ascii="Times New Roman" w:hAnsi="Times New Roman"/>
          <w:sz w:val="24"/>
          <w:szCs w:val="28"/>
          <w:lang w:val="fr-FR"/>
        </w:rPr>
        <w:t xml:space="preserve">variables </w:t>
      </w:r>
      <w:r w:rsidR="0003163A">
        <w:rPr>
          <w:rFonts w:ascii="Times New Roman" w:hAnsi="Times New Roman"/>
          <w:sz w:val="24"/>
          <w:szCs w:val="28"/>
          <w:lang w:val="fr-FR"/>
        </w:rPr>
        <w:t>au cours du temps, et nécessitent de prendre en compte la dynamique temporelle de la consigne. Un autre protocole non élémentaire, appelé</w:t>
      </w:r>
      <w:del w:id="29" w:author="Constance" w:date="2014-11-28T08:58:00Z">
        <w:r w:rsidR="0003163A" w:rsidDel="003B0860">
          <w:rPr>
            <w:rFonts w:ascii="Times New Roman" w:hAnsi="Times New Roman"/>
            <w:sz w:val="24"/>
            <w:szCs w:val="28"/>
            <w:lang w:val="fr-FR"/>
          </w:rPr>
          <w:delText xml:space="preserve"> </w:delText>
        </w:r>
        <w:r w:rsidR="00A23684" w:rsidDel="003B0860">
          <w:rPr>
            <w:rFonts w:ascii="Times New Roman" w:hAnsi="Times New Roman"/>
            <w:sz w:val="24"/>
            <w:szCs w:val="28"/>
            <w:lang w:val="fr-FR"/>
          </w:rPr>
          <w:delText>«</w:delText>
        </w:r>
      </w:del>
      <w:r w:rsidR="00A23684">
        <w:rPr>
          <w:rFonts w:ascii="Times New Roman" w:hAnsi="Times New Roman"/>
          <w:sz w:val="24"/>
          <w:szCs w:val="28"/>
          <w:lang w:val="fr-FR"/>
        </w:rPr>
        <w:t> </w:t>
      </w:r>
      <w:ins w:id="30" w:author="Constance" w:date="2014-11-28T08:58:00Z">
        <w:r w:rsidR="003B0860">
          <w:rPr>
            <w:rFonts w:ascii="Times New Roman" w:hAnsi="Times New Roman"/>
            <w:sz w:val="24"/>
            <w:szCs w:val="28"/>
            <w:lang w:val="fr-FR"/>
          </w:rPr>
          <w:t>"</w:t>
        </w:r>
      </w:ins>
      <w:r w:rsidR="0003163A">
        <w:rPr>
          <w:rFonts w:ascii="Times New Roman" w:hAnsi="Times New Roman"/>
          <w:sz w:val="24"/>
          <w:szCs w:val="28"/>
          <w:lang w:val="fr-FR"/>
        </w:rPr>
        <w:t>conditionnement de la particule négative</w:t>
      </w:r>
      <w:ins w:id="31" w:author="Constance" w:date="2014-11-28T08:59:00Z">
        <w:r w:rsidR="003B0860">
          <w:rPr>
            <w:rFonts w:ascii="Times New Roman" w:hAnsi="Times New Roman"/>
            <w:sz w:val="24"/>
            <w:szCs w:val="28"/>
            <w:lang w:val="fr-FR"/>
          </w:rPr>
          <w:t>"</w:t>
        </w:r>
      </w:ins>
      <w:del w:id="32" w:author="Constance" w:date="2014-11-28T08:59:00Z">
        <w:r w:rsidR="00A23684" w:rsidDel="003B0860">
          <w:rPr>
            <w:rFonts w:ascii="Times New Roman" w:hAnsi="Times New Roman"/>
            <w:sz w:val="24"/>
            <w:szCs w:val="28"/>
            <w:lang w:val="fr-FR"/>
          </w:rPr>
          <w:delText> »</w:delText>
        </w:r>
        <w:r w:rsidR="0003163A" w:rsidDel="003B0860">
          <w:rPr>
            <w:rFonts w:ascii="Times New Roman" w:hAnsi="Times New Roman"/>
            <w:sz w:val="24"/>
            <w:szCs w:val="28"/>
            <w:lang w:val="fr-FR"/>
          </w:rPr>
          <w:delText>,</w:delText>
        </w:r>
      </w:del>
      <w:r w:rsidR="0003163A">
        <w:rPr>
          <w:rFonts w:ascii="Times New Roman" w:hAnsi="Times New Roman"/>
          <w:sz w:val="24"/>
          <w:szCs w:val="28"/>
          <w:lang w:val="fr-FR"/>
        </w:rPr>
        <w:t xml:space="preserve"> consiste à récompenser une odeur seule mais pas le mélange </w:t>
      </w:r>
      <w:r w:rsidR="006A4C57">
        <w:rPr>
          <w:rFonts w:ascii="Times New Roman" w:hAnsi="Times New Roman"/>
          <w:sz w:val="24"/>
          <w:szCs w:val="28"/>
          <w:lang w:val="fr-FR"/>
        </w:rPr>
        <w:t xml:space="preserve">de cette odeur avec une autre, </w:t>
      </w:r>
      <w:r w:rsidR="0003163A">
        <w:rPr>
          <w:rFonts w:ascii="Times New Roman" w:hAnsi="Times New Roman"/>
          <w:sz w:val="24"/>
          <w:szCs w:val="28"/>
          <w:lang w:val="fr-FR"/>
        </w:rPr>
        <w:t>dans ce cas</w:t>
      </w:r>
      <w:r w:rsidR="00A23684">
        <w:rPr>
          <w:rFonts w:ascii="Times New Roman" w:hAnsi="Times New Roman"/>
          <w:sz w:val="24"/>
          <w:szCs w:val="28"/>
          <w:lang w:val="fr-FR"/>
        </w:rPr>
        <w:t>,</w:t>
      </w:r>
      <w:r w:rsidR="0003163A">
        <w:rPr>
          <w:rFonts w:ascii="Times New Roman" w:hAnsi="Times New Roman"/>
          <w:sz w:val="24"/>
          <w:szCs w:val="28"/>
          <w:lang w:val="fr-FR"/>
        </w:rPr>
        <w:t xml:space="preserve"> le renforcement est ambigu en fonction du contexte olfactif</w:t>
      </w:r>
      <w:r w:rsidR="006A4C57">
        <w:rPr>
          <w:rFonts w:ascii="Times New Roman" w:hAnsi="Times New Roman"/>
          <w:sz w:val="24"/>
          <w:szCs w:val="28"/>
          <w:lang w:val="fr-FR"/>
        </w:rPr>
        <w:t xml:space="preserve"> (odeur seule ou en mélange).</w:t>
      </w:r>
      <w:r w:rsidR="00F3233E">
        <w:rPr>
          <w:rFonts w:ascii="Times New Roman" w:hAnsi="Times New Roman"/>
          <w:sz w:val="24"/>
          <w:szCs w:val="28"/>
          <w:lang w:val="fr-FR"/>
        </w:rPr>
        <w:t xml:space="preserve"> Chez les mammifères comme chez les insectes, la capacité à résoudre ce genre de problèmes complexes </w:t>
      </w:r>
      <w:r w:rsidR="00C55C54">
        <w:rPr>
          <w:rFonts w:ascii="Times New Roman" w:hAnsi="Times New Roman"/>
          <w:sz w:val="24"/>
          <w:szCs w:val="28"/>
          <w:lang w:val="fr-FR"/>
        </w:rPr>
        <w:t>nécessite</w:t>
      </w:r>
      <w:r w:rsidR="00F3233E">
        <w:rPr>
          <w:rFonts w:ascii="Times New Roman" w:hAnsi="Times New Roman"/>
          <w:sz w:val="24"/>
          <w:szCs w:val="28"/>
          <w:lang w:val="fr-FR"/>
        </w:rPr>
        <w:t xml:space="preserve"> des structures cérébrales particulières et spécialisées. Nous cherchons à identifier les réseaux de neurones impliqués dans ce processus chez l'abeille domestique en nous intéressant à une aire cérébrale appelée corps pédonculés, qui reçoit tous les signaux sensoriels captés par l'animal et grave les informations dans la mémoire centrale. En </w:t>
      </w:r>
      <w:r w:rsidR="006A4C57">
        <w:rPr>
          <w:rFonts w:ascii="Times New Roman" w:hAnsi="Times New Roman"/>
          <w:sz w:val="24"/>
          <w:szCs w:val="28"/>
          <w:lang w:val="fr-FR"/>
        </w:rPr>
        <w:t xml:space="preserve">manipulant </w:t>
      </w:r>
      <w:r w:rsidR="00F3233E">
        <w:rPr>
          <w:rFonts w:ascii="Times New Roman" w:hAnsi="Times New Roman"/>
          <w:sz w:val="24"/>
          <w:szCs w:val="28"/>
          <w:lang w:val="fr-FR"/>
        </w:rPr>
        <w:t>l</w:t>
      </w:r>
      <w:r w:rsidR="006A4C57">
        <w:rPr>
          <w:rFonts w:ascii="Times New Roman" w:hAnsi="Times New Roman"/>
          <w:sz w:val="24"/>
          <w:szCs w:val="28"/>
          <w:lang w:val="fr-FR"/>
        </w:rPr>
        <w:t>es corps pédonculés</w:t>
      </w:r>
      <w:r w:rsidR="00F3233E">
        <w:rPr>
          <w:rFonts w:ascii="Times New Roman" w:hAnsi="Times New Roman"/>
          <w:sz w:val="24"/>
          <w:szCs w:val="28"/>
          <w:lang w:val="fr-FR"/>
        </w:rPr>
        <w:t xml:space="preserve">, nous avons montré que le blocage de neurones particuliers de ces structures (les </w:t>
      </w:r>
      <w:r w:rsidR="00C55C54">
        <w:rPr>
          <w:rFonts w:ascii="Times New Roman" w:hAnsi="Times New Roman"/>
          <w:sz w:val="24"/>
          <w:szCs w:val="28"/>
          <w:lang w:val="fr-FR"/>
        </w:rPr>
        <w:t>"</w:t>
      </w:r>
      <w:r w:rsidR="00F3233E">
        <w:rPr>
          <w:rFonts w:ascii="Times New Roman" w:hAnsi="Times New Roman"/>
          <w:sz w:val="24"/>
          <w:szCs w:val="28"/>
          <w:lang w:val="fr-FR"/>
        </w:rPr>
        <w:t>neurones récurrents</w:t>
      </w:r>
      <w:r w:rsidR="00C55C54">
        <w:rPr>
          <w:rFonts w:ascii="Times New Roman" w:hAnsi="Times New Roman"/>
          <w:sz w:val="24"/>
          <w:szCs w:val="28"/>
          <w:lang w:val="fr-FR"/>
        </w:rPr>
        <w:t>"</w:t>
      </w:r>
      <w:r w:rsidR="00F3233E">
        <w:rPr>
          <w:rFonts w:ascii="Times New Roman" w:hAnsi="Times New Roman"/>
          <w:sz w:val="24"/>
          <w:szCs w:val="28"/>
          <w:lang w:val="fr-FR"/>
        </w:rPr>
        <w:t xml:space="preserve">) </w:t>
      </w:r>
      <w:r w:rsidR="00C55C54">
        <w:rPr>
          <w:rFonts w:ascii="Times New Roman" w:hAnsi="Times New Roman"/>
          <w:sz w:val="24"/>
          <w:szCs w:val="28"/>
          <w:lang w:val="fr-FR"/>
        </w:rPr>
        <w:t>entrainait</w:t>
      </w:r>
      <w:r w:rsidR="00F3233E">
        <w:rPr>
          <w:rFonts w:ascii="Times New Roman" w:hAnsi="Times New Roman"/>
          <w:sz w:val="24"/>
          <w:szCs w:val="28"/>
          <w:lang w:val="fr-FR"/>
        </w:rPr>
        <w:t xml:space="preserve"> une perte de la capacité à résoudre les problèmes complexes comm</w:t>
      </w:r>
      <w:r w:rsidR="00C55C54">
        <w:rPr>
          <w:rFonts w:ascii="Times New Roman" w:hAnsi="Times New Roman"/>
          <w:sz w:val="24"/>
          <w:szCs w:val="28"/>
          <w:lang w:val="fr-FR"/>
        </w:rPr>
        <w:t xml:space="preserve">e l'inversion de consigne ou la </w:t>
      </w:r>
      <w:r w:rsidR="00F3233E">
        <w:rPr>
          <w:rFonts w:ascii="Times New Roman" w:hAnsi="Times New Roman"/>
          <w:sz w:val="24"/>
          <w:szCs w:val="28"/>
          <w:lang w:val="fr-FR"/>
        </w:rPr>
        <w:t xml:space="preserve">particule négative. </w:t>
      </w:r>
      <w:r w:rsidR="00AD06CE">
        <w:rPr>
          <w:rFonts w:ascii="Times New Roman" w:hAnsi="Times New Roman"/>
          <w:sz w:val="24"/>
          <w:szCs w:val="28"/>
          <w:lang w:val="fr-FR"/>
        </w:rPr>
        <w:t xml:space="preserve">Ces neurones forment une boucle de contrôle sur les corps pédonculés en </w:t>
      </w:r>
      <w:r w:rsidR="006A4C57">
        <w:rPr>
          <w:rFonts w:ascii="Times New Roman" w:hAnsi="Times New Roman"/>
          <w:sz w:val="24"/>
          <w:szCs w:val="28"/>
          <w:lang w:val="fr-FR"/>
        </w:rPr>
        <w:t xml:space="preserve">y </w:t>
      </w:r>
      <w:r w:rsidR="00AD06CE">
        <w:rPr>
          <w:rFonts w:ascii="Times New Roman" w:hAnsi="Times New Roman"/>
          <w:sz w:val="24"/>
          <w:szCs w:val="28"/>
          <w:lang w:val="fr-FR"/>
        </w:rPr>
        <w:t xml:space="preserve">captant l'information nerveuse puis en </w:t>
      </w:r>
      <w:r w:rsidR="006A4C57">
        <w:rPr>
          <w:rFonts w:ascii="Times New Roman" w:hAnsi="Times New Roman"/>
          <w:sz w:val="24"/>
          <w:szCs w:val="28"/>
          <w:lang w:val="fr-FR"/>
        </w:rPr>
        <w:t>revenant exercer</w:t>
      </w:r>
      <w:r w:rsidR="00AD06CE">
        <w:rPr>
          <w:rFonts w:ascii="Times New Roman" w:hAnsi="Times New Roman"/>
          <w:sz w:val="24"/>
          <w:szCs w:val="28"/>
          <w:lang w:val="fr-FR"/>
        </w:rPr>
        <w:t xml:space="preserve"> une inhibition</w:t>
      </w:r>
      <w:r w:rsidR="006A4C57">
        <w:rPr>
          <w:rFonts w:ascii="Times New Roman" w:hAnsi="Times New Roman"/>
          <w:sz w:val="24"/>
          <w:szCs w:val="28"/>
          <w:lang w:val="fr-FR"/>
        </w:rPr>
        <w:t xml:space="preserve">. </w:t>
      </w:r>
      <w:r w:rsidR="00AD06CE">
        <w:rPr>
          <w:rFonts w:ascii="Times New Roman" w:hAnsi="Times New Roman"/>
          <w:sz w:val="24"/>
          <w:szCs w:val="28"/>
          <w:lang w:val="fr-FR"/>
        </w:rPr>
        <w:t>En réprimant l'activité des corps pédonculés, ces neurones permettent de réguler finement les fonctions cérébrales afin d'adapter le comportement, et permettre la résolution de problèmes mentaux complexes. La spécialisation d'aires cérébrales distinctes à différents niveaux de complexité cognitive semble donc être une règle biologique générale dans le cerveau des animaux</w:t>
      </w:r>
      <w:ins w:id="33" w:author="Constance" w:date="2014-11-28T09:00:00Z">
        <w:r w:rsidR="003B0860">
          <w:rPr>
            <w:rFonts w:ascii="Times New Roman" w:hAnsi="Times New Roman"/>
            <w:sz w:val="24"/>
            <w:szCs w:val="28"/>
            <w:lang w:val="fr-FR"/>
          </w:rPr>
          <w:t>, mammifères comme insectes</w:t>
        </w:r>
      </w:ins>
      <w:r w:rsidR="006A4C57">
        <w:rPr>
          <w:rFonts w:ascii="Times New Roman" w:hAnsi="Times New Roman"/>
          <w:sz w:val="24"/>
          <w:szCs w:val="28"/>
          <w:lang w:val="fr-FR"/>
        </w:rPr>
        <w:t>.</w:t>
      </w:r>
    </w:p>
    <w:p w:rsidR="0096118F" w:rsidRPr="00377EFC" w:rsidRDefault="0096118F" w:rsidP="00F3233E">
      <w:pPr>
        <w:jc w:val="both"/>
        <w:rPr>
          <w:rFonts w:ascii="Times" w:hAnsi="Times"/>
          <w:lang w:val="fr-FR"/>
        </w:rPr>
      </w:pPr>
    </w:p>
    <w:p w:rsidR="00A821FA" w:rsidRDefault="000B2EA0" w:rsidP="00A821FA">
      <w:pPr>
        <w:spacing w:after="0"/>
        <w:jc w:val="center"/>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t>Boitard Constance</w:t>
      </w:r>
    </w:p>
    <w:p w:rsidR="0035648D" w:rsidRDefault="000B2EA0" w:rsidP="00AD06CE">
      <w:pPr>
        <w:jc w:val="center"/>
        <w:rPr>
          <w:rFonts w:ascii="Times" w:hAnsi="Times"/>
        </w:rPr>
        <w:sectPr w:rsidR="0035648D">
          <w:type w:val="continuous"/>
          <w:pgSz w:w="11900" w:h="16840"/>
          <w:pgMar w:top="1560" w:right="1417" w:bottom="709" w:left="1417" w:header="426" w:footer="708" w:gutter="0"/>
          <w:cols w:num="2" w:space="1992"/>
          <w:docGrid w:linePitch="360"/>
        </w:sectPr>
      </w:pPr>
      <w:r>
        <w:rPr>
          <w:rFonts w:ascii="Times New Roman" w:hAnsi="Times New Roman" w:cs="Times New Roman"/>
          <w:sz w:val="20"/>
          <w:szCs w:val="20"/>
          <w:lang w:val="fr-FR"/>
        </w:rPr>
        <w:t>boitard.constance</w:t>
      </w:r>
      <w:r w:rsidR="00A821FA">
        <w:rPr>
          <w:rFonts w:ascii="Times New Roman" w:hAnsi="Times New Roman" w:cs="Times New Roman"/>
          <w:sz w:val="20"/>
          <w:szCs w:val="20"/>
          <w:lang w:val="fr-FR"/>
        </w:rPr>
        <w:t>@</w:t>
      </w:r>
      <w:r w:rsidR="00AD06CE">
        <w:rPr>
          <w:rFonts w:ascii="Times New Roman" w:hAnsi="Times New Roman" w:cs="Times New Roman"/>
          <w:sz w:val="20"/>
          <w:szCs w:val="20"/>
          <w:lang w:val="fr-FR"/>
        </w:rPr>
        <w:t>gmail.com</w:t>
      </w:r>
    </w:p>
    <w:p w:rsidR="000B2EA0" w:rsidRPr="00377EFC" w:rsidRDefault="000B2EA0" w:rsidP="006962FF">
      <w:pPr>
        <w:jc w:val="both"/>
        <w:rPr>
          <w:rFonts w:ascii="Times" w:hAnsi="Times"/>
          <w:lang w:val="fr-FR"/>
        </w:rPr>
      </w:pPr>
    </w:p>
    <w:sectPr w:rsidR="000B2EA0" w:rsidRPr="00377EFC" w:rsidSect="00A646C4">
      <w:type w:val="continuous"/>
      <w:pgSz w:w="11900" w:h="16840"/>
      <w:pgMar w:top="1560" w:right="1417" w:bottom="709" w:left="1417" w:header="426" w:footer="708" w:gutter="0"/>
      <w:cols w:num="2" w:space="199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99D" w:rsidRDefault="005D799D" w:rsidP="00357CC9">
      <w:r>
        <w:separator/>
      </w:r>
    </w:p>
  </w:endnote>
  <w:endnote w:type="continuationSeparator" w:id="0">
    <w:p w:rsidR="005D799D" w:rsidRDefault="005D799D" w:rsidP="00357CC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pple Chancery">
    <w:altName w:val="Courier New"/>
    <w:charset w:val="00"/>
    <w:family w:val="auto"/>
    <w:pitch w:val="variable"/>
    <w:sig w:usb0="00000000" w:usb1="00000003" w:usb2="00000000" w:usb3="00000000" w:csb0="000001F3"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99D" w:rsidRDefault="005D799D" w:rsidP="00357CC9">
      <w:r>
        <w:separator/>
      </w:r>
    </w:p>
  </w:footnote>
  <w:footnote w:type="continuationSeparator" w:id="0">
    <w:p w:rsidR="005D799D" w:rsidRDefault="005D799D" w:rsidP="00357C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ED2" w:rsidRPr="00357CC9" w:rsidRDefault="00CC33E0" w:rsidP="0035648D">
    <w:pPr>
      <w:pStyle w:val="En-tte"/>
      <w:ind w:left="-709" w:right="-1282"/>
      <w:rPr>
        <w:rFonts w:ascii="Apple Chancery" w:hAnsi="Apple Chancery" w:cs="Apple Chancery"/>
        <w:i/>
      </w:rPr>
    </w:pPr>
    <w:r w:rsidRPr="00052D29">
      <w:rPr>
        <w:rFonts w:ascii="Apple Chancery" w:hAnsi="Apple Chancery" w:cs="Apple Chancery"/>
        <w:i/>
        <w:noProof/>
      </w:rPr>
      <w:drawing>
        <wp:anchor distT="0" distB="0" distL="114300" distR="114300" simplePos="0" relativeHeight="251658240" behindDoc="1" locked="0" layoutInCell="1" allowOverlap="1">
          <wp:simplePos x="0" y="0"/>
          <wp:positionH relativeFrom="column">
            <wp:posOffset>5339366</wp:posOffset>
          </wp:positionH>
          <wp:positionV relativeFrom="paragraph">
            <wp:posOffset>-193237</wp:posOffset>
          </wp:positionV>
          <wp:extent cx="662940" cy="697230"/>
          <wp:effectExtent l="0" t="0" r="0" b="0"/>
          <wp:wrapThrough wrapText="bothSides">
            <wp:wrapPolygon edited="0">
              <wp:start x="7448" y="0"/>
              <wp:lineTo x="4345" y="2951"/>
              <wp:lineTo x="621" y="7672"/>
              <wp:lineTo x="621" y="12984"/>
              <wp:lineTo x="4966" y="21246"/>
              <wp:lineTo x="16759" y="21246"/>
              <wp:lineTo x="16138" y="20066"/>
              <wp:lineTo x="21103" y="10623"/>
              <wp:lineTo x="21103" y="7672"/>
              <wp:lineTo x="18621" y="4131"/>
              <wp:lineTo x="14276" y="0"/>
              <wp:lineTo x="7448"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62940" cy="697230"/>
                  </a:xfrm>
                  <a:prstGeom prst="rect">
                    <a:avLst/>
                  </a:prstGeom>
                </pic:spPr>
              </pic:pic>
            </a:graphicData>
          </a:graphic>
        </wp:anchor>
      </w:drawing>
    </w:r>
    <w:proofErr w:type="spellStart"/>
    <w:r w:rsidR="00E95ED2" w:rsidRPr="0035648D">
      <w:rPr>
        <w:rFonts w:ascii="Apple Chancery" w:hAnsi="Apple Chancery" w:cs="Apple Chancery"/>
        <w:b/>
        <w:i/>
        <w:iCs/>
        <w:color w:val="808080" w:themeColor="background1" w:themeShade="80"/>
        <w:spacing w:val="-20"/>
        <w:position w:val="62"/>
        <w:sz w:val="20"/>
        <w:szCs w:val="20"/>
      </w:rPr>
      <w:t>J</w:t>
    </w:r>
    <w:r w:rsidR="00E95ED2" w:rsidRPr="0035648D">
      <w:rPr>
        <w:rFonts w:ascii="Apple Chancery" w:hAnsi="Apple Chancery" w:cs="Apple Chancery"/>
        <w:i/>
        <w:iCs/>
        <w:color w:val="808080" w:themeColor="background1" w:themeShade="80"/>
        <w:spacing w:val="-20"/>
        <w:position w:val="62"/>
        <w:sz w:val="20"/>
        <w:szCs w:val="20"/>
      </w:rPr>
      <w:t>P</w:t>
    </w:r>
    <w:r w:rsidR="00E95ED2" w:rsidRPr="0035648D">
      <w:rPr>
        <w:rFonts w:ascii="Apple Chancery" w:hAnsi="Apple Chancery" w:cs="Apple Chancery"/>
        <w:i/>
        <w:iCs/>
        <w:color w:val="808080" w:themeColor="background1" w:themeShade="80"/>
        <w:position w:val="62"/>
        <w:sz w:val="20"/>
        <w:szCs w:val="20"/>
      </w:rPr>
      <w:t>aS</w:t>
    </w:r>
    <w:proofErr w:type="spellEnd"/>
    <w:r w:rsidR="00E95ED2" w:rsidRPr="0035648D">
      <w:rPr>
        <w:rFonts w:ascii="Apple Chancery" w:hAnsi="Apple Chancery" w:cs="Apple Chancery"/>
        <w:i/>
        <w:iCs/>
        <w:color w:val="808080" w:themeColor="background1" w:themeShade="80"/>
        <w:position w:val="62"/>
        <w:sz w:val="20"/>
        <w:szCs w:val="20"/>
      </w:rPr>
      <w:t xml:space="preserve"> </w:t>
    </w:r>
    <w:r w:rsidR="003D3D4D">
      <w:rPr>
        <w:rFonts w:ascii="Apple Chancery" w:hAnsi="Apple Chancery" w:cs="Apple Chancery"/>
        <w:i/>
        <w:iCs/>
        <w:color w:val="808080" w:themeColor="background1" w:themeShade="80"/>
        <w:position w:val="62"/>
        <w:sz w:val="20"/>
        <w:szCs w:val="20"/>
      </w:rPr>
      <w:t>Novembre</w:t>
    </w:r>
    <w:r w:rsidR="00E95ED2" w:rsidRPr="0035648D">
      <w:rPr>
        <w:rFonts w:ascii="Apple Chancery" w:hAnsi="Apple Chancery" w:cs="Apple Chancery"/>
        <w:i/>
        <w:iCs/>
        <w:color w:val="808080" w:themeColor="background1" w:themeShade="80"/>
        <w:position w:val="62"/>
        <w:sz w:val="20"/>
        <w:szCs w:val="20"/>
      </w:rPr>
      <w:t xml:space="preserve"> 2013</w:t>
    </w:r>
    <w:r w:rsidR="00E95ED2" w:rsidRPr="00357CC9">
      <w:rPr>
        <w:rFonts w:ascii="Apple Chancery" w:hAnsi="Apple Chancery" w:cs="Apple Chancery"/>
        <w:i/>
        <w:iCs/>
        <w:position w:val="16"/>
        <w:sz w:val="20"/>
        <w:szCs w:val="20"/>
      </w:rPr>
      <w:t xml:space="preserve"> </w:t>
    </w:r>
    <w:r>
      <w:rPr>
        <w:rFonts w:ascii="Apple Chancery" w:hAnsi="Apple Chancery" w:cs="Apple Chancery"/>
        <w:i/>
        <w:iCs/>
        <w:spacing w:val="28"/>
        <w:position w:val="6"/>
        <w:sz w:val="20"/>
        <w:szCs w:val="20"/>
      </w:rPr>
      <w:t xml:space="preserve">    </w:t>
    </w:r>
    <w:r w:rsidR="00E95ED2" w:rsidRPr="00357CC9">
      <w:rPr>
        <w:rFonts w:ascii="Apple Chancery" w:hAnsi="Apple Chancery" w:cs="Apple Chancery"/>
        <w:i/>
        <w:iCs/>
        <w:spacing w:val="28"/>
        <w:position w:val="6"/>
        <w:sz w:val="20"/>
        <w:szCs w:val="20"/>
      </w:rPr>
      <w:t xml:space="preserve">         </w:t>
    </w:r>
    <w:r w:rsidR="00E95ED2">
      <w:rPr>
        <w:rFonts w:ascii="Apple Chancery" w:hAnsi="Apple Chancery" w:cs="Apple Chancery"/>
        <w:i/>
        <w:iCs/>
        <w:spacing w:val="28"/>
        <w:position w:val="6"/>
        <w:sz w:val="20"/>
        <w:szCs w:val="20"/>
      </w:rPr>
      <w:t xml:space="preserve">          </w:t>
    </w:r>
    <w:r w:rsidR="00E95ED2" w:rsidRPr="00357CC9">
      <w:rPr>
        <w:rFonts w:ascii="Apple Chancery" w:hAnsi="Apple Chancery" w:cs="Apple Chancery"/>
        <w:i/>
        <w:iCs/>
        <w:spacing w:val="28"/>
        <w:position w:val="6"/>
        <w:sz w:val="20"/>
        <w:szCs w:val="20"/>
      </w:rPr>
      <w:t xml:space="preserve">          </w:t>
    </w:r>
    <w:r w:rsidR="00E95ED2" w:rsidRPr="00357CC9">
      <w:rPr>
        <w:rFonts w:ascii="Apple Chancery" w:hAnsi="Apple Chancery" w:cs="Apple Chancery"/>
        <w:i/>
        <w:noProof/>
      </w:rPr>
      <w:t xml:space="preserve">                            </w:t>
    </w:r>
    <w:r w:rsidR="00E95ED2">
      <w:rPr>
        <w:rFonts w:ascii="Apple Chancery" w:hAnsi="Apple Chancery" w:cs="Apple Chancery"/>
        <w:i/>
        <w:noProof/>
      </w:rPr>
      <w:t xml:space="preserve">                                         </w:t>
    </w:r>
    <w:r w:rsidR="00E95ED2" w:rsidRPr="00357CC9">
      <w:rPr>
        <w:rFonts w:ascii="Apple Chancery" w:hAnsi="Apple Chancery" w:cs="Apple Chancery"/>
        <w:i/>
        <w:noProof/>
      </w:rPr>
      <w:t xml:space="preserve">    </w:t>
    </w:r>
    <w:r w:rsidR="00E95ED2">
      <w:rPr>
        <w:rFonts w:ascii="Apple Chancery" w:hAnsi="Apple Chancery" w:cs="Apple Chancery"/>
        <w:i/>
        <w:noProof/>
      </w:rPr>
      <w:t xml:space="preserve">     </w:t>
    </w:r>
    <w:r w:rsidR="00E95ED2" w:rsidRPr="00357CC9">
      <w:rPr>
        <w:rFonts w:ascii="Apple Chancery" w:hAnsi="Apple Chancery" w:cs="Apple Chancery"/>
        <w:i/>
        <w:noProof/>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08"/>
  <w:hyphenationZone w:val="425"/>
  <w:drawingGridHorizontalSpacing w:val="110"/>
  <w:drawingGridVerticalSpacing w:val="57"/>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D82DBA"/>
    <w:rsid w:val="000002A4"/>
    <w:rsid w:val="0001190F"/>
    <w:rsid w:val="0003163A"/>
    <w:rsid w:val="00037B39"/>
    <w:rsid w:val="00050FD8"/>
    <w:rsid w:val="00052D29"/>
    <w:rsid w:val="000926A7"/>
    <w:rsid w:val="000B2EA0"/>
    <w:rsid w:val="000F7CBF"/>
    <w:rsid w:val="00100434"/>
    <w:rsid w:val="00112811"/>
    <w:rsid w:val="001246CE"/>
    <w:rsid w:val="00156A63"/>
    <w:rsid w:val="00164CA7"/>
    <w:rsid w:val="00190BE6"/>
    <w:rsid w:val="001C63D6"/>
    <w:rsid w:val="002132C6"/>
    <w:rsid w:val="00236161"/>
    <w:rsid w:val="00246F0B"/>
    <w:rsid w:val="00260E13"/>
    <w:rsid w:val="00272E77"/>
    <w:rsid w:val="00295201"/>
    <w:rsid w:val="002A2EF4"/>
    <w:rsid w:val="002B6D8E"/>
    <w:rsid w:val="002D06E1"/>
    <w:rsid w:val="002F1556"/>
    <w:rsid w:val="003125EA"/>
    <w:rsid w:val="00343C25"/>
    <w:rsid w:val="0035648D"/>
    <w:rsid w:val="00357CC9"/>
    <w:rsid w:val="00377EFC"/>
    <w:rsid w:val="00381C6F"/>
    <w:rsid w:val="00387BCC"/>
    <w:rsid w:val="003B0860"/>
    <w:rsid w:val="003D3D4D"/>
    <w:rsid w:val="003D6A21"/>
    <w:rsid w:val="003E0A19"/>
    <w:rsid w:val="00460FEA"/>
    <w:rsid w:val="00471D0F"/>
    <w:rsid w:val="004A3661"/>
    <w:rsid w:val="004B2719"/>
    <w:rsid w:val="004C6932"/>
    <w:rsid w:val="004F54B7"/>
    <w:rsid w:val="00595254"/>
    <w:rsid w:val="005C7A84"/>
    <w:rsid w:val="005D799D"/>
    <w:rsid w:val="00613657"/>
    <w:rsid w:val="0063262B"/>
    <w:rsid w:val="00652A06"/>
    <w:rsid w:val="00691109"/>
    <w:rsid w:val="0069301A"/>
    <w:rsid w:val="0069567D"/>
    <w:rsid w:val="006962FF"/>
    <w:rsid w:val="006A4C57"/>
    <w:rsid w:val="0076042B"/>
    <w:rsid w:val="00764E11"/>
    <w:rsid w:val="00784657"/>
    <w:rsid w:val="007B0BF5"/>
    <w:rsid w:val="007E437D"/>
    <w:rsid w:val="0081092F"/>
    <w:rsid w:val="00833CD1"/>
    <w:rsid w:val="008637BC"/>
    <w:rsid w:val="00867A08"/>
    <w:rsid w:val="008B32B4"/>
    <w:rsid w:val="008C380C"/>
    <w:rsid w:val="008F2D3C"/>
    <w:rsid w:val="0091258F"/>
    <w:rsid w:val="009375B1"/>
    <w:rsid w:val="0095480D"/>
    <w:rsid w:val="0096118F"/>
    <w:rsid w:val="009702EA"/>
    <w:rsid w:val="009813C5"/>
    <w:rsid w:val="00985493"/>
    <w:rsid w:val="009A7BE3"/>
    <w:rsid w:val="009E5699"/>
    <w:rsid w:val="00A04860"/>
    <w:rsid w:val="00A1712F"/>
    <w:rsid w:val="00A23684"/>
    <w:rsid w:val="00A23FA9"/>
    <w:rsid w:val="00A5034F"/>
    <w:rsid w:val="00A646C4"/>
    <w:rsid w:val="00A646D4"/>
    <w:rsid w:val="00A821FA"/>
    <w:rsid w:val="00A825F1"/>
    <w:rsid w:val="00A91493"/>
    <w:rsid w:val="00AA06C1"/>
    <w:rsid w:val="00AC7E0B"/>
    <w:rsid w:val="00AD06CE"/>
    <w:rsid w:val="00AE0787"/>
    <w:rsid w:val="00B1179A"/>
    <w:rsid w:val="00B145B5"/>
    <w:rsid w:val="00B326DD"/>
    <w:rsid w:val="00B356F9"/>
    <w:rsid w:val="00B46CB6"/>
    <w:rsid w:val="00C131E9"/>
    <w:rsid w:val="00C26170"/>
    <w:rsid w:val="00C34373"/>
    <w:rsid w:val="00C36A1A"/>
    <w:rsid w:val="00C55C54"/>
    <w:rsid w:val="00C85B29"/>
    <w:rsid w:val="00CA5CBC"/>
    <w:rsid w:val="00CC33E0"/>
    <w:rsid w:val="00CC3DB1"/>
    <w:rsid w:val="00CD1A51"/>
    <w:rsid w:val="00CD20CC"/>
    <w:rsid w:val="00CD683F"/>
    <w:rsid w:val="00CE0D02"/>
    <w:rsid w:val="00D73143"/>
    <w:rsid w:val="00D74392"/>
    <w:rsid w:val="00D82DBA"/>
    <w:rsid w:val="00DB25F0"/>
    <w:rsid w:val="00E44F11"/>
    <w:rsid w:val="00E95ED2"/>
    <w:rsid w:val="00EA66CD"/>
    <w:rsid w:val="00F01FE4"/>
    <w:rsid w:val="00F070EB"/>
    <w:rsid w:val="00F3233E"/>
    <w:rsid w:val="00F54819"/>
    <w:rsid w:val="00F871BA"/>
    <w:rsid w:val="00FA27CC"/>
    <w:rsid w:val="00FC05B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E0B"/>
    <w:pPr>
      <w:spacing w:after="200" w:line="276" w:lineRule="auto"/>
    </w:pPr>
    <w:rPr>
      <w:rFonts w:eastAsiaTheme="minorHAnsi"/>
      <w:sz w:val="22"/>
      <w:szCs w:val="22"/>
      <w:lang w:val="es-ES" w:eastAsia="en-US"/>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4860"/>
    <w:rPr>
      <w:color w:val="0000FF" w:themeColor="hyperlink"/>
      <w:u w:val="single"/>
    </w:rPr>
  </w:style>
  <w:style w:type="paragraph" w:styleId="Textedebulles">
    <w:name w:val="Balloon Text"/>
    <w:basedOn w:val="Normal"/>
    <w:link w:val="TextedebullesCar"/>
    <w:uiPriority w:val="99"/>
    <w:semiHidden/>
    <w:unhideWhenUsed/>
    <w:rsid w:val="008F2D3C"/>
    <w:pPr>
      <w:spacing w:after="0" w:line="240" w:lineRule="auto"/>
    </w:pPr>
    <w:rPr>
      <w:rFonts w:ascii="Lucida Grande" w:eastAsiaTheme="minorEastAsia" w:hAnsi="Lucida Grande" w:cs="Lucida Grande"/>
      <w:sz w:val="18"/>
      <w:szCs w:val="18"/>
      <w:lang w:val="fr-FR" w:eastAsia="fr-FR"/>
    </w:rPr>
  </w:style>
  <w:style w:type="character" w:customStyle="1" w:styleId="TextedebullesCar">
    <w:name w:val="Texte de bulles Car"/>
    <w:basedOn w:val="Policepardfaut"/>
    <w:link w:val="Textedebulles"/>
    <w:uiPriority w:val="99"/>
    <w:semiHidden/>
    <w:rsid w:val="008F2D3C"/>
    <w:rPr>
      <w:rFonts w:ascii="Lucida Grande" w:hAnsi="Lucida Grande" w:cs="Lucida Grande"/>
      <w:sz w:val="18"/>
      <w:szCs w:val="18"/>
    </w:rPr>
  </w:style>
  <w:style w:type="paragraph" w:styleId="En-tte">
    <w:name w:val="header"/>
    <w:basedOn w:val="Normal"/>
    <w:link w:val="En-tteCar"/>
    <w:uiPriority w:val="99"/>
    <w:unhideWhenUsed/>
    <w:rsid w:val="00357CC9"/>
    <w:pPr>
      <w:tabs>
        <w:tab w:val="center" w:pos="4703"/>
        <w:tab w:val="right" w:pos="9406"/>
      </w:tabs>
      <w:spacing w:after="0" w:line="240" w:lineRule="auto"/>
    </w:pPr>
    <w:rPr>
      <w:rFonts w:eastAsiaTheme="minorEastAsia"/>
      <w:sz w:val="24"/>
      <w:szCs w:val="24"/>
      <w:lang w:val="fr-FR" w:eastAsia="fr-FR"/>
    </w:rPr>
  </w:style>
  <w:style w:type="character" w:customStyle="1" w:styleId="En-tteCar">
    <w:name w:val="En-tête Car"/>
    <w:basedOn w:val="Policepardfaut"/>
    <w:link w:val="En-tte"/>
    <w:uiPriority w:val="99"/>
    <w:rsid w:val="00357CC9"/>
  </w:style>
  <w:style w:type="paragraph" w:styleId="Pieddepage">
    <w:name w:val="footer"/>
    <w:basedOn w:val="Normal"/>
    <w:link w:val="PieddepageCar"/>
    <w:uiPriority w:val="99"/>
    <w:unhideWhenUsed/>
    <w:rsid w:val="00357CC9"/>
    <w:pPr>
      <w:tabs>
        <w:tab w:val="center" w:pos="4703"/>
        <w:tab w:val="right" w:pos="9406"/>
      </w:tabs>
      <w:spacing w:after="0" w:line="240" w:lineRule="auto"/>
    </w:pPr>
    <w:rPr>
      <w:rFonts w:eastAsiaTheme="minorEastAsia"/>
      <w:sz w:val="24"/>
      <w:szCs w:val="24"/>
      <w:lang w:val="fr-FR" w:eastAsia="fr-FR"/>
    </w:rPr>
  </w:style>
  <w:style w:type="character" w:customStyle="1" w:styleId="PieddepageCar">
    <w:name w:val="Pied de page Car"/>
    <w:basedOn w:val="Policepardfaut"/>
    <w:link w:val="Pieddepage"/>
    <w:uiPriority w:val="99"/>
    <w:rsid w:val="00357CC9"/>
  </w:style>
  <w:style w:type="paragraph" w:customStyle="1" w:styleId="Default">
    <w:name w:val="Default"/>
    <w:rsid w:val="000B2EA0"/>
    <w:pPr>
      <w:autoSpaceDE w:val="0"/>
      <w:autoSpaceDN w:val="0"/>
      <w:adjustRightInd w:val="0"/>
    </w:pPr>
    <w:rPr>
      <w:rFonts w:ascii="Times New Roman" w:eastAsia="Calibri" w:hAnsi="Times New Roman" w:cs="Times New Roman"/>
      <w:color w:val="000000"/>
      <w:lang w:eastAsia="en-US"/>
    </w:rPr>
  </w:style>
  <w:style w:type="paragraph" w:styleId="NormalWeb">
    <w:name w:val="Normal (Web)"/>
    <w:basedOn w:val="Normal"/>
    <w:uiPriority w:val="99"/>
    <w:unhideWhenUsed/>
    <w:rsid w:val="000B2EA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uiPriority w:val="22"/>
    <w:qFormat/>
    <w:rsid w:val="000B2EA0"/>
    <w:rPr>
      <w:b/>
      <w:bCs/>
    </w:rPr>
  </w:style>
  <w:style w:type="character" w:styleId="Marquedecommentaire">
    <w:name w:val="annotation reference"/>
    <w:basedOn w:val="Policepardfaut"/>
    <w:uiPriority w:val="99"/>
    <w:semiHidden/>
    <w:unhideWhenUsed/>
    <w:rsid w:val="00A23684"/>
    <w:rPr>
      <w:sz w:val="18"/>
      <w:szCs w:val="18"/>
    </w:rPr>
  </w:style>
  <w:style w:type="paragraph" w:styleId="Commentaire">
    <w:name w:val="annotation text"/>
    <w:basedOn w:val="Normal"/>
    <w:link w:val="CommentaireCar"/>
    <w:uiPriority w:val="99"/>
    <w:semiHidden/>
    <w:unhideWhenUsed/>
    <w:rsid w:val="00A23684"/>
    <w:pPr>
      <w:spacing w:line="240" w:lineRule="auto"/>
    </w:pPr>
    <w:rPr>
      <w:sz w:val="24"/>
      <w:szCs w:val="24"/>
    </w:rPr>
  </w:style>
  <w:style w:type="character" w:customStyle="1" w:styleId="CommentaireCar">
    <w:name w:val="Commentaire Car"/>
    <w:basedOn w:val="Policepardfaut"/>
    <w:link w:val="Commentaire"/>
    <w:uiPriority w:val="99"/>
    <w:semiHidden/>
    <w:rsid w:val="00A23684"/>
    <w:rPr>
      <w:rFonts w:eastAsiaTheme="minorHAnsi"/>
      <w:lang w:val="es-ES" w:eastAsia="en-US"/>
    </w:rPr>
  </w:style>
  <w:style w:type="paragraph" w:styleId="Objetducommentaire">
    <w:name w:val="annotation subject"/>
    <w:basedOn w:val="Commentaire"/>
    <w:next w:val="Commentaire"/>
    <w:link w:val="ObjetducommentaireCar"/>
    <w:uiPriority w:val="99"/>
    <w:semiHidden/>
    <w:unhideWhenUsed/>
    <w:rsid w:val="00A23684"/>
    <w:rPr>
      <w:b/>
      <w:bCs/>
      <w:sz w:val="20"/>
      <w:szCs w:val="20"/>
    </w:rPr>
  </w:style>
  <w:style w:type="character" w:customStyle="1" w:styleId="ObjetducommentaireCar">
    <w:name w:val="Objet du commentaire Car"/>
    <w:basedOn w:val="CommentaireCar"/>
    <w:link w:val="Objetducommentaire"/>
    <w:uiPriority w:val="99"/>
    <w:semiHidden/>
    <w:rsid w:val="00A23684"/>
    <w:rPr>
      <w:rFonts w:eastAsiaTheme="minorHAnsi"/>
      <w:b/>
      <w:bCs/>
      <w:sz w:val="20"/>
      <w:szCs w:val="20"/>
      <w:lang w:val="es-E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E0B"/>
    <w:pPr>
      <w:spacing w:after="200" w:line="276" w:lineRule="auto"/>
    </w:pPr>
    <w:rPr>
      <w:rFonts w:eastAsiaTheme="minorHAnsi"/>
      <w:sz w:val="22"/>
      <w:szCs w:val="22"/>
      <w:lang w:val="es-E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4860"/>
    <w:rPr>
      <w:color w:val="0000FF" w:themeColor="hyperlink"/>
      <w:u w:val="single"/>
    </w:rPr>
  </w:style>
  <w:style w:type="paragraph" w:styleId="Textedebulles">
    <w:name w:val="Balloon Text"/>
    <w:basedOn w:val="Normal"/>
    <w:link w:val="TextedebullesCar"/>
    <w:uiPriority w:val="99"/>
    <w:semiHidden/>
    <w:unhideWhenUsed/>
    <w:rsid w:val="008F2D3C"/>
    <w:pPr>
      <w:spacing w:after="0" w:line="240" w:lineRule="auto"/>
    </w:pPr>
    <w:rPr>
      <w:rFonts w:ascii="Lucida Grande" w:eastAsiaTheme="minorEastAsia" w:hAnsi="Lucida Grande" w:cs="Lucida Grande"/>
      <w:sz w:val="18"/>
      <w:szCs w:val="18"/>
      <w:lang w:val="fr-FR" w:eastAsia="fr-FR"/>
    </w:rPr>
  </w:style>
  <w:style w:type="character" w:customStyle="1" w:styleId="TextedebullesCar">
    <w:name w:val="Texte de bulles Car"/>
    <w:basedOn w:val="Policepardfaut"/>
    <w:link w:val="Textedebulles"/>
    <w:uiPriority w:val="99"/>
    <w:semiHidden/>
    <w:rsid w:val="008F2D3C"/>
    <w:rPr>
      <w:rFonts w:ascii="Lucida Grande" w:hAnsi="Lucida Grande" w:cs="Lucida Grande"/>
      <w:sz w:val="18"/>
      <w:szCs w:val="18"/>
    </w:rPr>
  </w:style>
  <w:style w:type="paragraph" w:styleId="En-tte">
    <w:name w:val="header"/>
    <w:basedOn w:val="Normal"/>
    <w:link w:val="En-tteCar"/>
    <w:uiPriority w:val="99"/>
    <w:unhideWhenUsed/>
    <w:rsid w:val="00357CC9"/>
    <w:pPr>
      <w:tabs>
        <w:tab w:val="center" w:pos="4703"/>
        <w:tab w:val="right" w:pos="9406"/>
      </w:tabs>
      <w:spacing w:after="0" w:line="240" w:lineRule="auto"/>
    </w:pPr>
    <w:rPr>
      <w:rFonts w:eastAsiaTheme="minorEastAsia"/>
      <w:sz w:val="24"/>
      <w:szCs w:val="24"/>
      <w:lang w:val="fr-FR" w:eastAsia="fr-FR"/>
    </w:rPr>
  </w:style>
  <w:style w:type="character" w:customStyle="1" w:styleId="En-tteCar">
    <w:name w:val="En-tête Car"/>
    <w:basedOn w:val="Policepardfaut"/>
    <w:link w:val="En-tte"/>
    <w:uiPriority w:val="99"/>
    <w:rsid w:val="00357CC9"/>
  </w:style>
  <w:style w:type="paragraph" w:styleId="Pieddepage">
    <w:name w:val="footer"/>
    <w:basedOn w:val="Normal"/>
    <w:link w:val="PieddepageCar"/>
    <w:uiPriority w:val="99"/>
    <w:unhideWhenUsed/>
    <w:rsid w:val="00357CC9"/>
    <w:pPr>
      <w:tabs>
        <w:tab w:val="center" w:pos="4703"/>
        <w:tab w:val="right" w:pos="9406"/>
      </w:tabs>
      <w:spacing w:after="0" w:line="240" w:lineRule="auto"/>
    </w:pPr>
    <w:rPr>
      <w:rFonts w:eastAsiaTheme="minorEastAsia"/>
      <w:sz w:val="24"/>
      <w:szCs w:val="24"/>
      <w:lang w:val="fr-FR" w:eastAsia="fr-FR"/>
    </w:rPr>
  </w:style>
  <w:style w:type="character" w:customStyle="1" w:styleId="PieddepageCar">
    <w:name w:val="Pied de page Car"/>
    <w:basedOn w:val="Policepardfaut"/>
    <w:link w:val="Pieddepage"/>
    <w:uiPriority w:val="99"/>
    <w:rsid w:val="00357CC9"/>
  </w:style>
  <w:style w:type="paragraph" w:customStyle="1" w:styleId="Default">
    <w:name w:val="Default"/>
    <w:rsid w:val="000B2EA0"/>
    <w:pPr>
      <w:autoSpaceDE w:val="0"/>
      <w:autoSpaceDN w:val="0"/>
      <w:adjustRightInd w:val="0"/>
    </w:pPr>
    <w:rPr>
      <w:rFonts w:ascii="Times New Roman" w:eastAsia="Calibri" w:hAnsi="Times New Roman" w:cs="Times New Roman"/>
      <w:color w:val="000000"/>
      <w:lang w:eastAsia="en-US"/>
    </w:rPr>
  </w:style>
  <w:style w:type="paragraph" w:styleId="NormalWeb">
    <w:name w:val="Normal (Web)"/>
    <w:basedOn w:val="Normal"/>
    <w:uiPriority w:val="99"/>
    <w:unhideWhenUsed/>
    <w:rsid w:val="000B2EA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uiPriority w:val="22"/>
    <w:qFormat/>
    <w:rsid w:val="000B2EA0"/>
    <w:rPr>
      <w:b/>
      <w:bCs/>
    </w:rPr>
  </w:style>
  <w:style w:type="character" w:styleId="Marquedannotation">
    <w:name w:val="annotation reference"/>
    <w:basedOn w:val="Policepardfaut"/>
    <w:uiPriority w:val="99"/>
    <w:semiHidden/>
    <w:unhideWhenUsed/>
    <w:rsid w:val="00A23684"/>
    <w:rPr>
      <w:sz w:val="18"/>
      <w:szCs w:val="18"/>
    </w:rPr>
  </w:style>
  <w:style w:type="paragraph" w:styleId="Commentaire">
    <w:name w:val="annotation text"/>
    <w:basedOn w:val="Normal"/>
    <w:link w:val="CommentaireCar"/>
    <w:uiPriority w:val="99"/>
    <w:semiHidden/>
    <w:unhideWhenUsed/>
    <w:rsid w:val="00A23684"/>
    <w:pPr>
      <w:spacing w:line="240" w:lineRule="auto"/>
    </w:pPr>
    <w:rPr>
      <w:sz w:val="24"/>
      <w:szCs w:val="24"/>
    </w:rPr>
  </w:style>
  <w:style w:type="character" w:customStyle="1" w:styleId="CommentaireCar">
    <w:name w:val="Commentaire Car"/>
    <w:basedOn w:val="Policepardfaut"/>
    <w:link w:val="Commentaire"/>
    <w:uiPriority w:val="99"/>
    <w:semiHidden/>
    <w:rsid w:val="00A23684"/>
    <w:rPr>
      <w:rFonts w:eastAsiaTheme="minorHAnsi"/>
      <w:lang w:val="es-ES" w:eastAsia="en-US"/>
    </w:rPr>
  </w:style>
  <w:style w:type="paragraph" w:styleId="Objetducommentaire">
    <w:name w:val="annotation subject"/>
    <w:basedOn w:val="Commentaire"/>
    <w:next w:val="Commentaire"/>
    <w:link w:val="ObjetducommentaireCar"/>
    <w:uiPriority w:val="99"/>
    <w:semiHidden/>
    <w:unhideWhenUsed/>
    <w:rsid w:val="00A23684"/>
    <w:rPr>
      <w:b/>
      <w:bCs/>
      <w:sz w:val="20"/>
      <w:szCs w:val="20"/>
    </w:rPr>
  </w:style>
  <w:style w:type="character" w:customStyle="1" w:styleId="ObjetducommentaireCar">
    <w:name w:val="Objet du commentaire Car"/>
    <w:basedOn w:val="CommentaireCar"/>
    <w:link w:val="Objetducommentaire"/>
    <w:uiPriority w:val="99"/>
    <w:semiHidden/>
    <w:rsid w:val="00A23684"/>
    <w:rPr>
      <w:rFonts w:eastAsiaTheme="minorHAnsi"/>
      <w:b/>
      <w:bCs/>
      <w:sz w:val="20"/>
      <w:szCs w:val="20"/>
      <w:lang w:val="es-ES" w:eastAsia="en-US"/>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413</Words>
  <Characters>2275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INRA</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Geffroy</dc:creator>
  <cp:lastModifiedBy>Constance</cp:lastModifiedBy>
  <cp:revision>3</cp:revision>
  <cp:lastPrinted>2013-10-30T11:48:00Z</cp:lastPrinted>
  <dcterms:created xsi:type="dcterms:W3CDTF">2014-11-28T08:13:00Z</dcterms:created>
  <dcterms:modified xsi:type="dcterms:W3CDTF">2014-11-28T08:15:00Z</dcterms:modified>
</cp:coreProperties>
</file>